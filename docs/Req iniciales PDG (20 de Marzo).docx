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84D1" w14:textId="77777777" w:rsidR="007B5C26" w:rsidRPr="00787981" w:rsidRDefault="00506F01" w:rsidP="00787981">
      <w:pPr>
        <w:rPr>
          <w:b/>
          <w:bCs/>
        </w:rPr>
      </w:pPr>
      <w:r w:rsidRPr="00787981">
        <w:rPr>
          <w:b/>
          <w:bCs/>
        </w:rPr>
        <w:t>Requerimientos funcionales del proyecto de tutor inteligente:</w:t>
      </w:r>
    </w:p>
    <w:p w14:paraId="075DB361" w14:textId="77777777" w:rsidR="00787981" w:rsidRDefault="00787981" w:rsidP="00787981"/>
    <w:p w14:paraId="645584D2" w14:textId="78A4804F" w:rsidR="007B5C26" w:rsidRDefault="00506F01" w:rsidP="00AD3714">
      <w:pPr>
        <w:pStyle w:val="Prrafodelista"/>
        <w:numPr>
          <w:ilvl w:val="0"/>
          <w:numId w:val="11"/>
        </w:numPr>
      </w:pPr>
      <w:r>
        <w:t>Registro e inicio de sesión:</w:t>
      </w:r>
    </w:p>
    <w:p w14:paraId="645584D3" w14:textId="77777777" w:rsidR="007B5C26" w:rsidRDefault="00506F01" w:rsidP="00787981">
      <w:pPr>
        <w:numPr>
          <w:ilvl w:val="0"/>
          <w:numId w:val="4"/>
        </w:numPr>
      </w:pPr>
      <w:commentRangeStart w:id="0"/>
      <w:r>
        <w:t>E</w:t>
      </w:r>
      <w:r>
        <w:t>l sistema debe permitir el registro de estudiantes y docentes mediante credenciales institucionales o correo electrónico.</w:t>
      </w:r>
      <w:commentRangeEnd w:id="0"/>
      <w:r w:rsidR="00E32A1A">
        <w:rPr>
          <w:rStyle w:val="Refdecomentario"/>
        </w:rPr>
        <w:commentReference w:id="0"/>
      </w:r>
    </w:p>
    <w:p w14:paraId="645584D4" w14:textId="77777777" w:rsidR="007B5C26" w:rsidRDefault="00506F01" w:rsidP="00787981">
      <w:pPr>
        <w:numPr>
          <w:ilvl w:val="0"/>
          <w:numId w:val="4"/>
        </w:numPr>
      </w:pPr>
      <w:r>
        <w:t>El sistema debe permitir el inicio de sesión y la gestión de contraseñas.</w:t>
      </w:r>
    </w:p>
    <w:p w14:paraId="68260EEF" w14:textId="77777777" w:rsidR="00787981" w:rsidRDefault="00787981" w:rsidP="00787981">
      <w:pPr>
        <w:ind w:left="720"/>
      </w:pPr>
    </w:p>
    <w:tbl>
      <w:tblPr>
        <w:tblStyle w:val="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4D7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5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6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Inicio de sesión</w:t>
            </w:r>
          </w:p>
        </w:tc>
      </w:tr>
      <w:tr w:rsidR="007B5C26" w14:paraId="645584DA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8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9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ario debe poder iniciar sesión con su usuario y contraseña </w:t>
            </w:r>
          </w:p>
        </w:tc>
      </w:tr>
      <w:tr w:rsidR="007B5C26" w14:paraId="645584DF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B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C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D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E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4E6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4E0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1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  <w:p w14:paraId="645584E2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4E4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5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commentRangeEnd w:id="1"/>
            <w:r w:rsidR="00E32A1A">
              <w:rPr>
                <w:rStyle w:val="Refdecomentario"/>
              </w:rPr>
              <w:commentReference w:id="1"/>
            </w:r>
          </w:p>
        </w:tc>
      </w:tr>
      <w:tr w:rsidR="007B5C26" w14:paraId="645584E9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7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8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B5C26" w14:paraId="645584EC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A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B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inicia sesión en el perfil del usuario y se accede al chatbot. </w:t>
            </w:r>
          </w:p>
        </w:tc>
      </w:tr>
      <w:tr w:rsidR="007B5C26" w14:paraId="645584F1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D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E" w14:textId="7F931AE5" w:rsidR="007B5C26" w:rsidRDefault="00506F01" w:rsidP="00787981">
            <w:pPr>
              <w:jc w:val="center"/>
            </w:pPr>
            <w:r>
              <w:t xml:space="preserve">Nombre </w:t>
            </w:r>
            <w:del w:id="2" w:author="Juan Felipe Aranguren Checa" w:date="2025-03-25T10:38:00Z">
              <w:r w:rsidDel="00E127B6">
                <w:delText>entrada</w:delText>
              </w:r>
            </w:del>
            <w:ins w:id="3" w:author="Juan Felipe Aranguren Checa" w:date="2025-03-25T10:38:00Z">
              <w:r w:rsidR="00E127B6">
                <w:t>salida</w:t>
              </w:r>
            </w:ins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F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0" w14:textId="16CCFFBA" w:rsidR="007B5C26" w:rsidRDefault="00506F01" w:rsidP="00787981">
            <w:pPr>
              <w:jc w:val="center"/>
            </w:pPr>
            <w:del w:id="4" w:author="Juan Felipe Aranguren Checa" w:date="2025-03-25T10:38:00Z">
              <w:r w:rsidDel="00E127B6">
                <w:delText>Condición de selección o repetición</w:delText>
              </w:r>
            </w:del>
            <w:ins w:id="5" w:author="Juan Felipe Aranguren Checa" w:date="2025-03-25T10:38:00Z">
              <w:r w:rsidR="00E127B6">
                <w:t>Formato</w:t>
              </w:r>
            </w:ins>
          </w:p>
        </w:tc>
      </w:tr>
      <w:tr w:rsidR="007B5C26" w14:paraId="645584F6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4F2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3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4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5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4F7" w14:textId="77777777" w:rsidR="007B5C26" w:rsidRDefault="007B5C26" w:rsidP="00787981"/>
    <w:p w14:paraId="4C55266C" w14:textId="77777777" w:rsidR="00787981" w:rsidRDefault="00787981" w:rsidP="00787981"/>
    <w:p w14:paraId="6CA3A580" w14:textId="77777777" w:rsidR="00787981" w:rsidRDefault="00787981" w:rsidP="00787981"/>
    <w:p w14:paraId="713FB912" w14:textId="77777777" w:rsidR="00787981" w:rsidRDefault="00787981" w:rsidP="00787981"/>
    <w:p w14:paraId="40F1E0D7" w14:textId="77777777" w:rsidR="00787981" w:rsidRDefault="00787981" w:rsidP="00787981"/>
    <w:p w14:paraId="52131381" w14:textId="77777777" w:rsidR="00787981" w:rsidRDefault="00787981" w:rsidP="00787981">
      <w:pPr>
        <w:sectPr w:rsidR="0078798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4F8" w14:textId="7A5F32B1" w:rsidR="007B5C26" w:rsidRDefault="00506F01" w:rsidP="00AD3714">
      <w:pPr>
        <w:pStyle w:val="Prrafodelista"/>
        <w:numPr>
          <w:ilvl w:val="0"/>
          <w:numId w:val="11"/>
        </w:numPr>
      </w:pPr>
      <w:commentRangeStart w:id="6"/>
      <w:r>
        <w:lastRenderedPageBreak/>
        <w:t>Gestión de perfiles:</w:t>
      </w:r>
      <w:commentRangeEnd w:id="6"/>
      <w:r w:rsidR="00B56CDC" w:rsidRPr="00AD3714">
        <w:commentReference w:id="6"/>
      </w:r>
    </w:p>
    <w:p w14:paraId="645584F9" w14:textId="77777777" w:rsidR="007B5C26" w:rsidRDefault="00506F01" w:rsidP="00787981">
      <w:pPr>
        <w:numPr>
          <w:ilvl w:val="0"/>
          <w:numId w:val="6"/>
        </w:numPr>
      </w:pPr>
      <w:r>
        <w:t>El sistema debe ofrecer perfiles diferenciados para estudiantes y docentes.</w:t>
      </w:r>
    </w:p>
    <w:p w14:paraId="645584FA" w14:textId="77777777" w:rsidR="007B5C26" w:rsidRDefault="00506F01" w:rsidP="00787981">
      <w:pPr>
        <w:numPr>
          <w:ilvl w:val="0"/>
          <w:numId w:val="6"/>
        </w:numPr>
      </w:pPr>
      <w:r>
        <w:t>Los perfiles de estudiantes deben registrar el progreso, los ejercicios resueltos y las áreas de dificultad.</w:t>
      </w:r>
    </w:p>
    <w:p w14:paraId="645584FB" w14:textId="77777777" w:rsidR="007B5C26" w:rsidRDefault="00506F01" w:rsidP="00787981">
      <w:pPr>
        <w:numPr>
          <w:ilvl w:val="0"/>
          <w:numId w:val="6"/>
        </w:numPr>
      </w:pPr>
      <w:r>
        <w:t xml:space="preserve">Los perfiles de docentes deben permitir la visualización del avance de </w:t>
      </w:r>
      <w:r>
        <w:t>los estudiantes y la generación de reportes.</w:t>
      </w:r>
    </w:p>
    <w:p w14:paraId="0194522C" w14:textId="77777777" w:rsidR="00AD3714" w:rsidRDefault="00AD3714" w:rsidP="00AD3714">
      <w:pPr>
        <w:ind w:left="720"/>
      </w:pPr>
    </w:p>
    <w:tbl>
      <w:tblPr>
        <w:tblStyle w:val="a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4FF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D" w14:textId="3221165C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E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2 - Gestión de perfiles</w:t>
            </w:r>
          </w:p>
        </w:tc>
      </w:tr>
      <w:tr w:rsidR="007B5C26" w14:paraId="64558502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0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1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ofrecer múltiples perfiles para estudiantes y docentes. </w:t>
            </w:r>
          </w:p>
        </w:tc>
      </w:tr>
      <w:tr w:rsidR="007B5C26" w14:paraId="64558507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3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4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5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6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0E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08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9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  <w:p w14:paraId="6455850A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B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0C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D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7B5C26" w14:paraId="64558511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0F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0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B5C26" w14:paraId="64558514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2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despliega el perfil seleccionado de acuerdo al rol presentado.</w:t>
            </w:r>
          </w:p>
        </w:tc>
      </w:tr>
      <w:tr w:rsidR="007B5C26" w14:paraId="64558519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5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6" w14:textId="3F948AF6" w:rsidR="007B5C26" w:rsidRDefault="00506F01" w:rsidP="00787981">
            <w:pPr>
              <w:jc w:val="center"/>
            </w:pPr>
            <w:r>
              <w:t xml:space="preserve">Nombre </w:t>
            </w:r>
            <w:del w:id="7" w:author="Juan Felipe Aranguren Checa" w:date="2025-03-25T10:38:00Z">
              <w:r w:rsidDel="00667C37">
                <w:delText>entrada</w:delText>
              </w:r>
            </w:del>
            <w:ins w:id="8" w:author="Juan Felipe Aranguren Checa" w:date="2025-03-25T10:38:00Z">
              <w:r w:rsidR="00667C37">
                <w:t>salida</w:t>
              </w:r>
            </w:ins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7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8" w14:textId="1DED8AFC" w:rsidR="007B5C26" w:rsidRDefault="00506F01" w:rsidP="00787981">
            <w:pPr>
              <w:jc w:val="center"/>
            </w:pPr>
            <w:del w:id="9" w:author="Juan Felipe Aranguren Checa" w:date="2025-03-25T10:38:00Z">
              <w:r w:rsidDel="00667C37">
                <w:delText>Condición de selección o repetición</w:delText>
              </w:r>
            </w:del>
            <w:ins w:id="10" w:author="Juan Felipe Aranguren Checa" w:date="2025-03-25T10:38:00Z">
              <w:r w:rsidR="00667C37">
                <w:t>Formato</w:t>
              </w:r>
            </w:ins>
          </w:p>
        </w:tc>
      </w:tr>
      <w:tr w:rsidR="007B5C26" w14:paraId="6455851E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1A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B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C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1D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51F" w14:textId="77777777" w:rsidR="007B5C26" w:rsidRDefault="007B5C26" w:rsidP="00787981"/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22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0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1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2.1 - Gestión de perfiles - perfil del estudiante</w:t>
            </w:r>
          </w:p>
        </w:tc>
      </w:tr>
      <w:tr w:rsidR="007B5C26" w14:paraId="64558525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3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4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poder permitir a los estudiantes de la universidad el iniciar sesión para ver el chatbot y </w:t>
            </w:r>
            <w:commentRangeStart w:id="1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 acceder a sus conversaciones pasadas.   </w:t>
            </w:r>
            <w:commentRangeEnd w:id="11"/>
            <w:r w:rsidR="00781A5A">
              <w:rPr>
                <w:rStyle w:val="Refdecomentario"/>
              </w:rPr>
              <w:commentReference w:id="11"/>
            </w:r>
          </w:p>
        </w:tc>
      </w:tr>
      <w:tr w:rsidR="007B5C26" w14:paraId="6455852A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6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7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8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9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31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2B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C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  <w:p w14:paraId="6455852D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E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2F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0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commentRangeEnd w:id="12"/>
            <w:r w:rsidR="00D413F9">
              <w:rPr>
                <w:rStyle w:val="Refdecomentario"/>
              </w:rPr>
              <w:commentReference w:id="12"/>
            </w:r>
          </w:p>
        </w:tc>
      </w:tr>
      <w:tr w:rsidR="007B5C26" w14:paraId="64558534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2" w14:textId="77777777" w:rsidR="007B5C26" w:rsidRDefault="00506F01" w:rsidP="00787981">
            <w:r>
              <w:lastRenderedPageBreak/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  <w:commentRangeEnd w:id="13"/>
            <w:r w:rsidR="00AD4BB3">
              <w:rPr>
                <w:rStyle w:val="Refdecomentario"/>
              </w:rPr>
              <w:commentReference w:id="13"/>
            </w:r>
          </w:p>
        </w:tc>
      </w:tr>
      <w:tr w:rsidR="007B5C26" w14:paraId="64558537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5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6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despliega el chatbot al estudiante una vez su identificación sea verificada. </w:t>
            </w:r>
            <w:commentRangeEnd w:id="14"/>
            <w:r w:rsidR="00AD4BB3">
              <w:rPr>
                <w:rStyle w:val="Refdecomentario"/>
              </w:rPr>
              <w:commentReference w:id="14"/>
            </w:r>
          </w:p>
        </w:tc>
      </w:tr>
      <w:tr w:rsidR="007B5C26" w14:paraId="6455853C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8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9" w14:textId="7FB4DB29" w:rsidR="007B5C26" w:rsidRDefault="00506F01" w:rsidP="00787981">
            <w:pPr>
              <w:jc w:val="center"/>
            </w:pPr>
            <w:r>
              <w:t xml:space="preserve">Nombre </w:t>
            </w:r>
            <w:del w:id="15" w:author="Juan Felipe Aranguren Checa" w:date="2025-03-25T10:41:00Z">
              <w:r w:rsidDel="00AD4BB3">
                <w:delText>entrada</w:delText>
              </w:r>
            </w:del>
            <w:ins w:id="16" w:author="Juan Felipe Aranguren Checa" w:date="2025-03-25T10:41:00Z">
              <w:r w:rsidR="00AD4BB3">
                <w:t>salida</w:t>
              </w:r>
            </w:ins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A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B" w14:textId="6D5D7F87" w:rsidR="007B5C26" w:rsidRDefault="00506F01" w:rsidP="00787981">
            <w:pPr>
              <w:jc w:val="center"/>
            </w:pPr>
            <w:del w:id="17" w:author="Juan Felipe Aranguren Checa" w:date="2025-03-25T10:41:00Z">
              <w:r w:rsidDel="00AD4BB3">
                <w:delText>Condición de selección o repetición</w:delText>
              </w:r>
            </w:del>
            <w:ins w:id="18" w:author="Juan Felipe Aranguren Checa" w:date="2025-03-25T10:41:00Z">
              <w:r w:rsidR="00AD4BB3">
                <w:t>Formato</w:t>
              </w:r>
            </w:ins>
          </w:p>
        </w:tc>
      </w:tr>
      <w:tr w:rsidR="007B5C26" w14:paraId="64558541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3D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E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F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0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542" w14:textId="77777777" w:rsidR="007B5C26" w:rsidRDefault="007B5C26" w:rsidP="00787981"/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45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3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4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2.2 - Gestión de perfiles - perfil de docente</w:t>
            </w:r>
          </w:p>
        </w:tc>
      </w:tr>
      <w:tr w:rsidR="007B5C26" w14:paraId="64558548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6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7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a los docentes de la universidad iniciar sesión y </w:t>
            </w:r>
            <w:commentRangeStart w:id="1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 los perfiles de sus estudiantes con las principales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debilidades,  preguntas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métricas indicadas por el chatbot.  </w:t>
            </w:r>
            <w:commentRangeEnd w:id="19"/>
            <w:r w:rsidR="00AD4BB3">
              <w:rPr>
                <w:rStyle w:val="Refdecomentario"/>
              </w:rPr>
              <w:commentReference w:id="19"/>
            </w:r>
          </w:p>
        </w:tc>
      </w:tr>
      <w:tr w:rsidR="007B5C26" w14:paraId="6455854D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9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A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B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C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54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4E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F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2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  <w:p w14:paraId="64558550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1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52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commentRangeEnd w:id="20"/>
            <w:r w:rsidR="00AD4BB3">
              <w:rPr>
                <w:rStyle w:val="Refdecomentario"/>
              </w:rPr>
              <w:commentReference w:id="20"/>
            </w:r>
          </w:p>
        </w:tc>
      </w:tr>
      <w:tr w:rsidR="007B5C26" w14:paraId="64558557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5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6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2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  <w:commentRangeEnd w:id="21"/>
            <w:r w:rsidR="00AD4BB3">
              <w:rPr>
                <w:rStyle w:val="Refdecomentario"/>
              </w:rPr>
              <w:commentReference w:id="21"/>
            </w:r>
          </w:p>
        </w:tc>
      </w:tr>
      <w:tr w:rsidR="007B5C26" w14:paraId="6455855A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8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9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2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despliega el menú del docente con los </w:t>
            </w:r>
            <w:commentRangeEnd w:id="22"/>
            <w:r w:rsidR="00AD4BB3">
              <w:rPr>
                <w:rStyle w:val="Refdecomentario"/>
              </w:rPr>
              <w:commentReference w:id="22"/>
            </w:r>
          </w:p>
        </w:tc>
      </w:tr>
      <w:tr w:rsidR="007B5C26" w14:paraId="6455855F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B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C" w14:textId="7752094E" w:rsidR="007B5C26" w:rsidRDefault="00506F01" w:rsidP="00787981">
            <w:pPr>
              <w:jc w:val="center"/>
            </w:pPr>
            <w:r>
              <w:t xml:space="preserve">Nombre </w:t>
            </w:r>
            <w:del w:id="23" w:author="Juan Felipe Aranguren Checa" w:date="2025-03-25T10:43:00Z">
              <w:r w:rsidDel="00AD4BB3">
                <w:delText>entrada</w:delText>
              </w:r>
            </w:del>
            <w:ins w:id="24" w:author="Juan Felipe Aranguren Checa" w:date="2025-03-25T10:43:00Z">
              <w:r w:rsidR="00AD4BB3">
                <w:t>salida</w:t>
              </w:r>
            </w:ins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D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E" w14:textId="556A405E" w:rsidR="007B5C26" w:rsidRDefault="00506F01" w:rsidP="00787981">
            <w:pPr>
              <w:jc w:val="center"/>
            </w:pPr>
            <w:del w:id="25" w:author="Juan Felipe Aranguren Checa" w:date="2025-03-25T10:43:00Z">
              <w:r w:rsidDel="00AD4BB3">
                <w:delText>Condición de selección o repetición</w:delText>
              </w:r>
            </w:del>
            <w:ins w:id="26" w:author="Juan Felipe Aranguren Checa" w:date="2025-03-25T10:43:00Z">
              <w:r w:rsidR="00AD4BB3">
                <w:t>Formato</w:t>
              </w:r>
            </w:ins>
          </w:p>
        </w:tc>
      </w:tr>
      <w:tr w:rsidR="007B5C26" w14:paraId="64558564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60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1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2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3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FD86B7" w14:textId="77777777" w:rsidR="00AD3714" w:rsidRDefault="00AD3714" w:rsidP="00787981">
      <w:p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565" w14:textId="3A639FFD" w:rsidR="007B5C26" w:rsidRDefault="007B5C26" w:rsidP="00787981"/>
    <w:p w14:paraId="64558566" w14:textId="772432FC" w:rsidR="007B5C26" w:rsidRDefault="00506F01" w:rsidP="00AD3714">
      <w:pPr>
        <w:pStyle w:val="Prrafodelista"/>
        <w:numPr>
          <w:ilvl w:val="0"/>
          <w:numId w:val="11"/>
        </w:numPr>
      </w:pPr>
      <w:commentRangeStart w:id="27"/>
      <w:r>
        <w:t>Asistencia personalizada:</w:t>
      </w:r>
      <w:commentRangeEnd w:id="27"/>
      <w:r w:rsidR="00A30A9E">
        <w:rPr>
          <w:rStyle w:val="Refdecomentario"/>
        </w:rPr>
        <w:commentReference w:id="27"/>
      </w:r>
    </w:p>
    <w:p w14:paraId="64558567" w14:textId="77777777" w:rsidR="007B5C26" w:rsidRDefault="00506F01" w:rsidP="00787981">
      <w:pPr>
        <w:numPr>
          <w:ilvl w:val="0"/>
          <w:numId w:val="7"/>
        </w:numPr>
      </w:pPr>
      <w:r>
        <w:t>El tutor debe identificar errores de sintaxis y lógica en los códigos desarrollados por los estudiantes.</w:t>
      </w:r>
    </w:p>
    <w:p w14:paraId="64558568" w14:textId="77777777" w:rsidR="007B5C26" w:rsidRDefault="00506F01" w:rsidP="00787981">
      <w:pPr>
        <w:numPr>
          <w:ilvl w:val="0"/>
          <w:numId w:val="7"/>
        </w:numPr>
      </w:pPr>
      <w:r>
        <w:t>El sistema debe ofrecer explicaciones personalizadas sobre los errores detectados, con ejemplos y recomendaciones.</w:t>
      </w:r>
    </w:p>
    <w:p w14:paraId="457D549D" w14:textId="77777777" w:rsidR="00AD3714" w:rsidRDefault="00AD3714" w:rsidP="00AD3714">
      <w:pPr>
        <w:ind w:left="720"/>
      </w:pPr>
    </w:p>
    <w:tbl>
      <w:tblPr>
        <w:tblStyle w:val="a3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6C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A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B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 de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sistencia personalizada.</w:t>
            </w:r>
          </w:p>
        </w:tc>
      </w:tr>
      <w:tr w:rsidR="007B5C26" w14:paraId="6455856F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D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E" w14:textId="4A9B00C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desplegar un chatbot proveído </w:t>
            </w:r>
            <w:del w:id="28" w:author="Juan Felipe Aranguren Checa" w:date="2025-03-25T10:43:00Z">
              <w:r w:rsidDel="00E705D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de </w:delText>
              </w:r>
            </w:del>
            <w:ins w:id="29" w:author="Juan Felipe Aranguren Checa" w:date="2025-03-25T10:43:00Z">
              <w:r w:rsidR="00E705D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</w:t>
              </w:r>
            </w:ins>
            <w:ins w:id="30" w:author="Juan Felipe Aranguren Checa" w:date="2025-03-25T10:44:00Z">
              <w:r w:rsidR="00E705D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</w:t>
              </w:r>
            </w:ins>
            <w:ins w:id="31" w:author="Juan Felipe Aranguren Checa" w:date="2025-03-25T10:43:00Z">
              <w:r w:rsidR="00E705D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IA para resolver dudas del estudiante respecto a código, </w:t>
            </w:r>
            <w:del w:id="32" w:author="Juan Felipe Aranguren Checa" w:date="2025-03-25T10:44:00Z">
              <w:r w:rsidDel="00E705D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temas </w:delText>
              </w:r>
            </w:del>
            <w:ins w:id="33" w:author="Juan Felipe Aranguren Checa" w:date="2025-03-25T10:44:00Z">
              <w:r w:rsidR="00E705D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conceptos</w:t>
              </w:r>
              <w:r w:rsidR="00E705D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lógica. Este chatbot no debe presentar la respuesta </w:t>
            </w:r>
            <w:del w:id="34" w:author="Juan Felipe Aranguren Checa" w:date="2025-03-25T10:44:00Z">
              <w:r w:rsidDel="00D107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inmediata </w:delText>
              </w:r>
            </w:del>
            <w:ins w:id="35" w:author="Juan Felipe Aranguren Checa" w:date="2025-03-25T10:44:00Z">
              <w:r w:rsidR="00D107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completa</w:t>
              </w:r>
              <w:r w:rsidR="00D1075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sino una retroalimentación con explicación para que el estudiante llegue a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solución. </w:t>
            </w:r>
          </w:p>
        </w:tc>
      </w:tr>
      <w:tr w:rsidR="007B5C26" w14:paraId="64558574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0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1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2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3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7A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75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6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user_prompt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7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78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9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7B5C26" w14:paraId="6455857D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B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C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B5C26" w14:paraId="64558580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E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F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3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chatbot responde con una explicación acerca de cómo llegar a la solución. </w:t>
            </w:r>
            <w:commentRangeEnd w:id="36"/>
            <w:r w:rsidR="00D10754">
              <w:rPr>
                <w:rStyle w:val="Refdecomentario"/>
              </w:rPr>
              <w:commentReference w:id="36"/>
            </w:r>
          </w:p>
        </w:tc>
      </w:tr>
      <w:tr w:rsidR="007B5C26" w14:paraId="64558585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1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2" w14:textId="57CC1B69" w:rsidR="007B5C26" w:rsidRDefault="00506F01" w:rsidP="00787981">
            <w:pPr>
              <w:jc w:val="center"/>
            </w:pPr>
            <w:r>
              <w:t xml:space="preserve">Nombre </w:t>
            </w:r>
            <w:del w:id="37" w:author="Juan Felipe Aranguren Checa" w:date="2025-03-25T10:51:00Z">
              <w:r w:rsidDel="00433838">
                <w:delText>entrada</w:delText>
              </w:r>
            </w:del>
            <w:ins w:id="38" w:author="Juan Felipe Aranguren Checa" w:date="2025-03-25T10:51:00Z">
              <w:r w:rsidR="00433838">
                <w:t>salida</w:t>
              </w:r>
            </w:ins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3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4" w14:textId="04454B72" w:rsidR="007B5C26" w:rsidRDefault="00506F01" w:rsidP="00787981">
            <w:pPr>
              <w:jc w:val="center"/>
            </w:pPr>
            <w:del w:id="39" w:author="Juan Felipe Aranguren Checa" w:date="2025-03-25T10:51:00Z">
              <w:r w:rsidDel="00433838">
                <w:delText>Condición de selección o repetición</w:delText>
              </w:r>
            </w:del>
            <w:ins w:id="40" w:author="Juan Felipe Aranguren Checa" w:date="2025-03-25T10:51:00Z">
              <w:r w:rsidR="00433838">
                <w:t>Formato</w:t>
              </w:r>
            </w:ins>
          </w:p>
        </w:tc>
      </w:tr>
      <w:tr w:rsidR="007B5C26" w14:paraId="6455858A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86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7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chatbot_response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8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9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4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script de chatgpt debe estar en línea y funcionando</w:t>
            </w:r>
            <w:commentRangeEnd w:id="41"/>
            <w:r w:rsidR="00433838">
              <w:rPr>
                <w:rStyle w:val="Refdecomentario"/>
              </w:rPr>
              <w:commentReference w:id="41"/>
            </w:r>
          </w:p>
        </w:tc>
      </w:tr>
    </w:tbl>
    <w:p w14:paraId="6455858B" w14:textId="77777777" w:rsidR="007B5C26" w:rsidRDefault="007B5C26" w:rsidP="00787981"/>
    <w:p w14:paraId="6455858C" w14:textId="77777777" w:rsidR="007B5C26" w:rsidRDefault="007B5C26" w:rsidP="00787981"/>
    <w:p w14:paraId="6455858D" w14:textId="77777777" w:rsidR="007B5C26" w:rsidRDefault="007B5C26" w:rsidP="00787981"/>
    <w:p w14:paraId="307E3961" w14:textId="77777777" w:rsidR="00787981" w:rsidRDefault="00787981" w:rsidP="00787981"/>
    <w:p w14:paraId="20DC4DDE" w14:textId="77777777" w:rsidR="00AD3714" w:rsidRDefault="00AD3714" w:rsidP="00787981">
      <w:p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591" w14:textId="4AB27D87" w:rsidR="007B5C26" w:rsidRDefault="00506F01" w:rsidP="00AD3714">
      <w:pPr>
        <w:pStyle w:val="Prrafodelista"/>
        <w:numPr>
          <w:ilvl w:val="0"/>
          <w:numId w:val="11"/>
        </w:numPr>
      </w:pPr>
      <w:r>
        <w:lastRenderedPageBreak/>
        <w:t>Evaluación de código:</w:t>
      </w:r>
    </w:p>
    <w:p w14:paraId="64558592" w14:textId="77777777" w:rsidR="007B5C26" w:rsidRDefault="00506F01" w:rsidP="00787981">
      <w:pPr>
        <w:numPr>
          <w:ilvl w:val="0"/>
          <w:numId w:val="2"/>
        </w:numPr>
      </w:pPr>
      <w:r>
        <w:t>El sistema debe compilar y ejecutar fragmentos de código en Java, mostrando resultados y mensajes de error.</w:t>
      </w:r>
    </w:p>
    <w:p w14:paraId="64558593" w14:textId="77777777" w:rsidR="007B5C26" w:rsidRDefault="00506F01" w:rsidP="00787981">
      <w:pPr>
        <w:numPr>
          <w:ilvl w:val="0"/>
          <w:numId w:val="2"/>
        </w:numPr>
      </w:pPr>
      <w:r>
        <w:t>El tutor debe proporcionar retroalimentación inmediata sobre la corrección del código y sugerencias de mejora.</w:t>
      </w:r>
    </w:p>
    <w:p w14:paraId="64558594" w14:textId="77777777" w:rsidR="007B5C26" w:rsidRDefault="00506F01" w:rsidP="00787981">
      <w:pPr>
        <w:numPr>
          <w:ilvl w:val="0"/>
          <w:numId w:val="2"/>
        </w:numPr>
      </w:pPr>
      <w:r>
        <w:t>El sistema debe analizar el código en</w:t>
      </w:r>
      <w:r>
        <w:t>tregado e identificar oportunidades de optimización, aplicando principios de buenas prácticas de programación.</w:t>
      </w:r>
    </w:p>
    <w:p w14:paraId="64558595" w14:textId="77777777" w:rsidR="007B5C26" w:rsidRDefault="007B5C26" w:rsidP="00787981"/>
    <w:tbl>
      <w:tblPr>
        <w:tblStyle w:val="a4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98" w14:textId="77777777">
        <w:trPr>
          <w:trHeight w:val="58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6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7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 de asistencia personalizada - Evaluación de código.</w:t>
            </w:r>
          </w:p>
        </w:tc>
      </w:tr>
      <w:tr w:rsidR="007B5C26" w14:paraId="6455859B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9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A" w14:textId="5126231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desplegar un chatbot proveído </w:t>
            </w:r>
            <w:del w:id="42" w:author="Juan Felipe Aranguren Checa" w:date="2025-03-25T10:50:00Z">
              <w:r w:rsidDel="0043383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de </w:delText>
              </w:r>
            </w:del>
            <w:ins w:id="43" w:author="Juan Felipe Aranguren Checa" w:date="2025-03-25T10:50:00Z">
              <w:r w:rsidR="0043383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por</w:t>
              </w:r>
              <w:r w:rsidR="0043383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IA para resolver dudas del estudiante respecto a código sin darle la respuesta </w:t>
            </w:r>
            <w:del w:id="44" w:author="Juan Felipe Aranguren Checa" w:date="2025-03-25T10:50:00Z">
              <w:r w:rsidDel="0043383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inmediatamente</w:delText>
              </w:r>
            </w:del>
            <w:ins w:id="45" w:author="Juan Felipe Aranguren Checa" w:date="2025-03-25T10:50:00Z">
              <w:r w:rsidR="0043383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completa</w:t>
              </w:r>
            </w:ins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sino ayudándole a pensar para que pueda resolver el código por cuenta propia y reforzando las buenas práctic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as. </w:t>
            </w:r>
          </w:p>
        </w:tc>
      </w:tr>
      <w:tr w:rsidR="007B5C26" w14:paraId="645585A0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C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D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E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9F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A6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A1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2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user_prompt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A4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5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7B5C26" w14:paraId="645585A9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7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8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B5C26" w14:paraId="645585AC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A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B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4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chatbot responde con una explicación acerca de cómo llegar a la solución. </w:t>
            </w:r>
            <w:commentRangeEnd w:id="46"/>
            <w:r w:rsidR="00433838">
              <w:rPr>
                <w:rStyle w:val="Refdecomentario"/>
              </w:rPr>
              <w:commentReference w:id="46"/>
            </w:r>
          </w:p>
        </w:tc>
      </w:tr>
      <w:tr w:rsidR="007B5C26" w14:paraId="645585B1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D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E" w14:textId="423C9334" w:rsidR="007B5C26" w:rsidRDefault="00506F01" w:rsidP="00787981">
            <w:pPr>
              <w:jc w:val="center"/>
            </w:pPr>
            <w:r>
              <w:t xml:space="preserve">Nombre </w:t>
            </w:r>
            <w:del w:id="47" w:author="Juan Felipe Aranguren Checa" w:date="2025-03-25T10:53:00Z">
              <w:r w:rsidDel="00AE6B9C">
                <w:delText>entrada</w:delText>
              </w:r>
            </w:del>
            <w:ins w:id="48" w:author="Juan Felipe Aranguren Checa" w:date="2025-03-25T10:53:00Z">
              <w:r w:rsidR="00AE6B9C">
                <w:t>salida</w:t>
              </w:r>
            </w:ins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AF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B0" w14:textId="66D7DC55" w:rsidR="007B5C26" w:rsidRDefault="00506F01" w:rsidP="00787981">
            <w:pPr>
              <w:jc w:val="center"/>
            </w:pPr>
            <w:del w:id="49" w:author="Juan Felipe Aranguren Checa" w:date="2025-03-25T10:52:00Z">
              <w:r w:rsidDel="00AE6B9C">
                <w:delText>Condición de selección o repetición</w:delText>
              </w:r>
            </w:del>
            <w:ins w:id="50" w:author="Juan Felipe Aranguren Checa" w:date="2025-03-25T10:52:00Z">
              <w:r w:rsidR="00AE6B9C">
                <w:t>Formato</w:t>
              </w:r>
            </w:ins>
          </w:p>
        </w:tc>
      </w:tr>
      <w:tr w:rsidR="007B5C26" w14:paraId="645585B6" w14:textId="77777777">
        <w:trPr>
          <w:trHeight w:val="889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B2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B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chatbot_response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B4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B5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5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script de chatgpt debe estar en línea y funcionando</w:t>
            </w:r>
            <w:commentRangeEnd w:id="51"/>
            <w:r w:rsidR="00433838">
              <w:rPr>
                <w:rStyle w:val="Refdecomentario"/>
              </w:rPr>
              <w:commentReference w:id="51"/>
            </w:r>
          </w:p>
        </w:tc>
      </w:tr>
    </w:tbl>
    <w:p w14:paraId="645585B7" w14:textId="77777777" w:rsidR="007B5C26" w:rsidRDefault="007B5C26" w:rsidP="00787981"/>
    <w:p w14:paraId="645585B8" w14:textId="77777777" w:rsidR="007B5C26" w:rsidRDefault="007B5C26" w:rsidP="00787981"/>
    <w:p w14:paraId="645585B9" w14:textId="77777777" w:rsidR="007B5C26" w:rsidRDefault="007B5C26" w:rsidP="00787981"/>
    <w:p w14:paraId="5E424C3A" w14:textId="77777777" w:rsidR="00AD3714" w:rsidRDefault="00AD3714" w:rsidP="00787981">
      <w:p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5BB" w14:textId="7EAC59A4" w:rsidR="007B5C26" w:rsidRDefault="00506F01" w:rsidP="00AD3714">
      <w:pPr>
        <w:pStyle w:val="Prrafodelista"/>
        <w:numPr>
          <w:ilvl w:val="0"/>
          <w:numId w:val="11"/>
        </w:numPr>
      </w:pPr>
      <w:r>
        <w:lastRenderedPageBreak/>
        <w:t>Asistencia con conceptos clave:</w:t>
      </w:r>
    </w:p>
    <w:p w14:paraId="645585BC" w14:textId="77777777" w:rsidR="007B5C26" w:rsidRDefault="00506F01" w:rsidP="00787981">
      <w:pPr>
        <w:numPr>
          <w:ilvl w:val="0"/>
          <w:numId w:val="8"/>
        </w:numPr>
      </w:pPr>
      <w:r>
        <w:t>El tutor debe responder preguntas relacionadas con conceptos de POO, ciclos, funciones y polimorfismo, entre otros temas del curso.</w:t>
      </w:r>
    </w:p>
    <w:p w14:paraId="645585BD" w14:textId="77777777" w:rsidR="007B5C26" w:rsidRDefault="00506F01" w:rsidP="00787981">
      <w:pPr>
        <w:numPr>
          <w:ilvl w:val="0"/>
          <w:numId w:val="8"/>
        </w:numPr>
      </w:pPr>
      <w:r>
        <w:t>El sistema debe ofrecer explicaciones teóricas con ejemplos prácticos en Java.</w:t>
      </w:r>
    </w:p>
    <w:p w14:paraId="645585BE" w14:textId="77777777" w:rsidR="007B5C26" w:rsidRDefault="007B5C26" w:rsidP="00787981"/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C1" w14:textId="77777777">
        <w:trPr>
          <w:trHeight w:val="58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BF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0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Chatbot de asistencia personalizada - Asistencia de conceptos clave. </w:t>
            </w:r>
          </w:p>
        </w:tc>
      </w:tr>
      <w:tr w:rsidR="007B5C26" w14:paraId="645585C4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2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3" w14:textId="518A738C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desplegar un chatbot proveído </w:t>
            </w:r>
            <w:del w:id="52" w:author="Juan Felipe Aranguren Checa" w:date="2025-03-25T10:52:00Z">
              <w:r w:rsidDel="00AE6B9C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de </w:delText>
              </w:r>
            </w:del>
            <w:ins w:id="53" w:author="Juan Felipe Aranguren Checa" w:date="2025-03-25T10:52:00Z">
              <w:r w:rsidR="00AE6B9C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por</w:t>
              </w:r>
              <w:r w:rsidR="00AE6B9C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IA para resolver dudas del estudiante respecto a temario de curso, proveyendo lenguaje técnico y no técnico para facilitar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comprensión de conceptos clave dentro del curso.</w:t>
            </w:r>
          </w:p>
        </w:tc>
      </w:tr>
      <w:tr w:rsidR="007B5C26" w14:paraId="645585C9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5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6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7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8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CF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CA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B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user_prompt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C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CD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CE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7B5C26" w14:paraId="645585D2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0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1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B5C26" w14:paraId="645585D5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3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4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5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chatbot responde con una explicación acerca de cómo llegar a la solución. </w:t>
            </w:r>
            <w:commentRangeEnd w:id="54"/>
            <w:r w:rsidR="00AE6B9C">
              <w:rPr>
                <w:rStyle w:val="Refdecomentario"/>
              </w:rPr>
              <w:commentReference w:id="54"/>
            </w:r>
          </w:p>
        </w:tc>
      </w:tr>
      <w:tr w:rsidR="007B5C26" w14:paraId="645585DA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6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7" w14:textId="0922769D" w:rsidR="007B5C26" w:rsidRDefault="00506F01" w:rsidP="00787981">
            <w:pPr>
              <w:jc w:val="center"/>
            </w:pPr>
            <w:r>
              <w:t xml:space="preserve">Nombre </w:t>
            </w:r>
            <w:del w:id="55" w:author="Juan Felipe Aranguren Checa" w:date="2025-03-25T10:52:00Z">
              <w:r w:rsidDel="00AE6B9C">
                <w:delText>entrada</w:delText>
              </w:r>
            </w:del>
            <w:ins w:id="56" w:author="Juan Felipe Aranguren Checa" w:date="2025-03-25T10:52:00Z">
              <w:r w:rsidR="00AE6B9C">
                <w:t>salida</w:t>
              </w:r>
            </w:ins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8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9" w14:textId="197DCBE7" w:rsidR="007B5C26" w:rsidRDefault="00506F01" w:rsidP="00787981">
            <w:pPr>
              <w:jc w:val="center"/>
            </w:pPr>
            <w:del w:id="57" w:author="Juan Felipe Aranguren Checa" w:date="2025-03-25T10:52:00Z">
              <w:r w:rsidDel="00AE6B9C">
                <w:delText>Condición de selección o repetición</w:delText>
              </w:r>
            </w:del>
            <w:ins w:id="58" w:author="Juan Felipe Aranguren Checa" w:date="2025-03-25T10:52:00Z">
              <w:r w:rsidR="00AE6B9C">
                <w:t>Formato</w:t>
              </w:r>
            </w:ins>
          </w:p>
        </w:tc>
      </w:tr>
      <w:tr w:rsidR="007B5C26" w14:paraId="645585DF" w14:textId="77777777">
        <w:trPr>
          <w:trHeight w:val="889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DB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C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chatbot_response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D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DE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5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script de chatgpt debe estar en línea y funcionando</w:t>
            </w:r>
            <w:commentRangeEnd w:id="59"/>
            <w:r w:rsidR="00AE6B9C">
              <w:rPr>
                <w:rStyle w:val="Refdecomentario"/>
              </w:rPr>
              <w:commentReference w:id="59"/>
            </w:r>
          </w:p>
        </w:tc>
      </w:tr>
    </w:tbl>
    <w:p w14:paraId="645585E0" w14:textId="77777777" w:rsidR="007B5C26" w:rsidRDefault="007B5C26" w:rsidP="00787981"/>
    <w:p w14:paraId="645585E1" w14:textId="77777777" w:rsidR="007B5C26" w:rsidRDefault="007B5C26" w:rsidP="00787981"/>
    <w:p w14:paraId="645585E2" w14:textId="77777777" w:rsidR="007B5C26" w:rsidRDefault="007B5C26" w:rsidP="00787981"/>
    <w:p w14:paraId="5A3BA210" w14:textId="77777777" w:rsidR="00AD3714" w:rsidRDefault="00AD3714" w:rsidP="00787981">
      <w:p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5E4" w14:textId="42C19608" w:rsidR="007B5C26" w:rsidRDefault="00506F01" w:rsidP="00AD3714">
      <w:pPr>
        <w:pStyle w:val="Prrafodelista"/>
        <w:numPr>
          <w:ilvl w:val="0"/>
          <w:numId w:val="11"/>
        </w:numPr>
      </w:pPr>
      <w:commentRangeStart w:id="60"/>
      <w:r>
        <w:lastRenderedPageBreak/>
        <w:t>Sistema de retroalimentación continua:</w:t>
      </w:r>
    </w:p>
    <w:p w14:paraId="645585E5" w14:textId="77777777" w:rsidR="007B5C26" w:rsidRDefault="00506F01" w:rsidP="00787981">
      <w:pPr>
        <w:numPr>
          <w:ilvl w:val="0"/>
          <w:numId w:val="9"/>
        </w:numPr>
      </w:pPr>
      <w:r>
        <w:t>El tutor debe ofrecer retroalimentación a lo largo del proceso de escritura del código, no solo al finalizar.</w:t>
      </w:r>
    </w:p>
    <w:p w14:paraId="645585E6" w14:textId="77777777" w:rsidR="007B5C26" w:rsidRDefault="00506F01" w:rsidP="00787981">
      <w:pPr>
        <w:numPr>
          <w:ilvl w:val="0"/>
          <w:numId w:val="9"/>
        </w:numPr>
      </w:pPr>
      <w:r>
        <w:t>El sistema debe sugerir ejercicios adicionales cuando detecte que un estudiante tiene dificultades con un tema específico.</w:t>
      </w:r>
    </w:p>
    <w:p w14:paraId="0FA43E03" w14:textId="77777777" w:rsidR="00AE6B9C" w:rsidRDefault="00AE6B9C" w:rsidP="00AE6B9C">
      <w:pPr>
        <w:ind w:left="720"/>
      </w:pP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84"/>
        <w:gridCol w:w="1472"/>
        <w:gridCol w:w="1472"/>
        <w:gridCol w:w="985"/>
        <w:gridCol w:w="2612"/>
      </w:tblGrid>
      <w:tr w:rsidR="007B5C26" w14:paraId="645585E9" w14:textId="77777777" w:rsidTr="0098200C">
        <w:trPr>
          <w:trHeight w:val="585"/>
        </w:trPr>
        <w:tc>
          <w:tcPr>
            <w:tcW w:w="2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E7" w14:textId="77777777" w:rsidR="007B5C26" w:rsidRDefault="00506F01" w:rsidP="00787981">
            <w:r>
              <w:t>Nombre o identificador</w:t>
            </w:r>
          </w:p>
        </w:tc>
        <w:tc>
          <w:tcPr>
            <w:tcW w:w="6541" w:type="dxa"/>
            <w:gridSpan w:val="4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E8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Sistema de retroalimentación continua</w:t>
            </w:r>
          </w:p>
        </w:tc>
      </w:tr>
      <w:tr w:rsidR="007B5C26" w14:paraId="645585EC" w14:textId="77777777" w:rsidTr="0098200C">
        <w:trPr>
          <w:trHeight w:val="810"/>
        </w:trPr>
        <w:tc>
          <w:tcPr>
            <w:tcW w:w="248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EA" w14:textId="77777777" w:rsidR="007B5C26" w:rsidRDefault="00506F01" w:rsidP="00787981">
            <w:r>
              <w:t>Resumen</w:t>
            </w:r>
          </w:p>
        </w:tc>
        <w:tc>
          <w:tcPr>
            <w:tcW w:w="6541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EB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tutor debe ofrecer retroalimentación a lo largo del proceso del código haciendo énfasis en las debilidades del estudiante</w:t>
            </w:r>
          </w:p>
        </w:tc>
      </w:tr>
      <w:tr w:rsidR="0098200C" w14:paraId="645585F2" w14:textId="77777777" w:rsidTr="0098200C">
        <w:trPr>
          <w:trHeight w:val="570"/>
        </w:trPr>
        <w:tc>
          <w:tcPr>
            <w:tcW w:w="2484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ED" w14:textId="77777777" w:rsidR="0098200C" w:rsidRDefault="0098200C" w:rsidP="00787981">
            <w:r>
              <w:t>Entradas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EE" w14:textId="77777777" w:rsidR="0098200C" w:rsidRDefault="0098200C" w:rsidP="00787981">
            <w:pPr>
              <w:jc w:val="center"/>
            </w:pPr>
            <w:r>
              <w:t>Nombre entrada</w:t>
            </w:r>
          </w:p>
        </w:tc>
        <w:tc>
          <w:tcPr>
            <w:tcW w:w="2457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F0" w14:textId="77777777" w:rsidR="0098200C" w:rsidRDefault="0098200C" w:rsidP="00787981">
            <w:pPr>
              <w:jc w:val="center"/>
            </w:pPr>
            <w:r>
              <w:t>Tipo de dato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F1" w14:textId="77777777" w:rsidR="0098200C" w:rsidRDefault="0098200C" w:rsidP="00787981">
            <w:pPr>
              <w:jc w:val="center"/>
            </w:pPr>
            <w:r>
              <w:t>Condición de selección o repetición</w:t>
            </w:r>
          </w:p>
        </w:tc>
      </w:tr>
      <w:tr w:rsidR="0098200C" w14:paraId="645585FA" w14:textId="77777777" w:rsidTr="00E217BF">
        <w:trPr>
          <w:trHeight w:val="1575"/>
        </w:trPr>
        <w:tc>
          <w:tcPr>
            <w:tcW w:w="248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F3" w14:textId="77777777" w:rsidR="0098200C" w:rsidRDefault="0098200C" w:rsidP="00787981"/>
        </w:tc>
        <w:tc>
          <w:tcPr>
            <w:tcW w:w="14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F4" w14:textId="77777777" w:rsidR="0098200C" w:rsidRDefault="0098200C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  <w:p w14:paraId="645585F5" w14:textId="77777777" w:rsidR="0098200C" w:rsidRDefault="0098200C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57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F7" w14:textId="77777777" w:rsidR="0098200C" w:rsidRDefault="0098200C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F8" w14:textId="77777777" w:rsidR="0098200C" w:rsidRDefault="0098200C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F9" w14:textId="77777777" w:rsidR="0098200C" w:rsidRDefault="0098200C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7B5C26" w14:paraId="645585FD" w14:textId="77777777" w:rsidTr="0098200C">
        <w:trPr>
          <w:trHeight w:val="1260"/>
        </w:trPr>
        <w:tc>
          <w:tcPr>
            <w:tcW w:w="248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FB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6541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FC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B5C26" w14:paraId="64558600" w14:textId="77777777" w:rsidTr="0098200C">
        <w:trPr>
          <w:trHeight w:val="720"/>
        </w:trPr>
        <w:tc>
          <w:tcPr>
            <w:tcW w:w="248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FE" w14:textId="77777777" w:rsidR="007B5C26" w:rsidRDefault="00506F01" w:rsidP="00787981">
            <w:r>
              <w:t>Resultado o postcondición</w:t>
            </w:r>
          </w:p>
        </w:tc>
        <w:tc>
          <w:tcPr>
            <w:tcW w:w="6541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FF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despliega el perfil seleccionado de acuerdo al rol presentado.</w:t>
            </w:r>
          </w:p>
        </w:tc>
      </w:tr>
      <w:tr w:rsidR="007B5C26" w14:paraId="64558606" w14:textId="77777777" w:rsidTr="0098200C">
        <w:trPr>
          <w:trHeight w:val="570"/>
        </w:trPr>
        <w:tc>
          <w:tcPr>
            <w:tcW w:w="2484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01" w14:textId="77777777" w:rsidR="007B5C26" w:rsidRDefault="00506F01" w:rsidP="00787981">
            <w:r>
              <w:t>Salidas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02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03" w14:textId="77777777" w:rsidR="007B5C26" w:rsidRDefault="007B5C26" w:rsidP="00787981">
            <w:pPr>
              <w:jc w:val="center"/>
            </w:pPr>
          </w:p>
        </w:tc>
        <w:tc>
          <w:tcPr>
            <w:tcW w:w="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04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05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60C" w14:textId="77777777" w:rsidTr="0098200C">
        <w:trPr>
          <w:trHeight w:val="840"/>
        </w:trPr>
        <w:tc>
          <w:tcPr>
            <w:tcW w:w="248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07" w14:textId="77777777" w:rsidR="007B5C26" w:rsidRDefault="007B5C26" w:rsidP="00787981"/>
        </w:tc>
        <w:tc>
          <w:tcPr>
            <w:tcW w:w="14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08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09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0A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0B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commentRangeEnd w:id="60"/>
    <w:p w14:paraId="0E602155" w14:textId="77777777" w:rsidR="00AD3714" w:rsidRDefault="00954476" w:rsidP="00787981">
      <w:p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Style w:val="Refdecomentario"/>
        </w:rPr>
        <w:commentReference w:id="60"/>
      </w:r>
    </w:p>
    <w:p w14:paraId="6455860E" w14:textId="65CD4F5C" w:rsidR="007B5C26" w:rsidRDefault="00506F01" w:rsidP="00AD3714">
      <w:pPr>
        <w:pStyle w:val="Prrafodelista"/>
        <w:numPr>
          <w:ilvl w:val="0"/>
          <w:numId w:val="11"/>
        </w:numPr>
      </w:pPr>
      <w:commentRangeStart w:id="61"/>
      <w:r>
        <w:lastRenderedPageBreak/>
        <w:t>Seguimiento del progreso:</w:t>
      </w:r>
      <w:commentRangeEnd w:id="61"/>
      <w:r w:rsidR="009B5DB5">
        <w:rPr>
          <w:rStyle w:val="Refdecomentario"/>
        </w:rPr>
        <w:commentReference w:id="61"/>
      </w:r>
    </w:p>
    <w:p w14:paraId="6455860F" w14:textId="77777777" w:rsidR="007B5C26" w:rsidRDefault="00506F01" w:rsidP="00787981">
      <w:pPr>
        <w:numPr>
          <w:ilvl w:val="0"/>
          <w:numId w:val="3"/>
        </w:numPr>
      </w:pPr>
      <w:r>
        <w:t>El sistema debe registrar el progreso individual, identificando temas dominados y áreas de mejora.</w:t>
      </w:r>
    </w:p>
    <w:p w14:paraId="64558610" w14:textId="77777777" w:rsidR="007B5C26" w:rsidRDefault="00506F01" w:rsidP="00787981">
      <w:pPr>
        <w:numPr>
          <w:ilvl w:val="0"/>
          <w:numId w:val="3"/>
        </w:numPr>
      </w:pPr>
      <w:r>
        <w:t>El sistema debe permitir la generación de reportes automáticos sobre el rendimiento del estudiante, accesibles para docentes.</w:t>
      </w:r>
    </w:p>
    <w:p w14:paraId="64558611" w14:textId="77777777" w:rsidR="007B5C26" w:rsidRDefault="007B5C26" w:rsidP="00787981"/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614" w14:textId="77777777">
        <w:trPr>
          <w:trHeight w:val="58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2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Seguimi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ento personalizado del progreso</w:t>
            </w:r>
          </w:p>
        </w:tc>
      </w:tr>
      <w:tr w:rsidR="007B5C26" w14:paraId="64558617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5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6" w14:textId="7EE9BA78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aprender de las conversaciones tratadas con los estudiantes para perfilarlos de acuerdo a sus debilidades y así poder identificar sus puntos </w:t>
            </w:r>
            <w:r w:rsidR="00573994">
              <w:rPr>
                <w:rFonts w:ascii="Times New Roman" w:eastAsia="Times New Roman" w:hAnsi="Times New Roman" w:cs="Times New Roman"/>
                <w:sz w:val="24"/>
                <w:szCs w:val="24"/>
              </w:rPr>
              <w:t>débiles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notificar al profesor a cargo y así poder reforzar al estudiante donde lo necesita. </w:t>
            </w:r>
          </w:p>
        </w:tc>
      </w:tr>
      <w:tr w:rsidR="007B5C26" w14:paraId="6455861C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8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9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A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B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623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1D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E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6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  <w:p w14:paraId="6455861F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0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621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2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commentRangeEnd w:id="62"/>
            <w:r w:rsidR="009D0528">
              <w:rPr>
                <w:rStyle w:val="Refdecomentario"/>
              </w:rPr>
              <w:commentReference w:id="62"/>
            </w:r>
          </w:p>
        </w:tc>
      </w:tr>
      <w:tr w:rsidR="007B5C26" w14:paraId="64558626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4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5" w14:textId="4D0ED7A2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63" w:author="Juan Felipe Aranguren Checa" w:date="2025-03-25T10:55:00Z">
              <w:r w:rsidDel="009D052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La clase</w:delText>
              </w:r>
            </w:del>
            <w:ins w:id="64" w:author="Juan Felipe Aranguren Checa" w:date="2025-03-25T10:55:00Z">
              <w:r w:rsidR="009D052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El curso</w:t>
              </w:r>
            </w:ins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tener alumnos que hayan interactuado con el chatbot</w:t>
            </w:r>
          </w:p>
        </w:tc>
      </w:tr>
      <w:tr w:rsidR="007B5C26" w14:paraId="64558629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7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8" w14:textId="723CECAA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6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despliega la lista de estudiantes </w:t>
            </w:r>
            <w:del w:id="66" w:author="Juan Felipe Aranguren Checa" w:date="2025-03-25T10:55:00Z">
              <w:r w:rsidDel="009D052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con la clase</w:delText>
              </w:r>
            </w:del>
            <w:ins w:id="67" w:author="Juan Felipe Aranguren Checa" w:date="2025-03-25T10:55:00Z">
              <w:r w:rsidR="009D052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del curso</w:t>
              </w:r>
            </w:ins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los temas que tenga más dificultad</w:t>
            </w:r>
            <w:commentRangeEnd w:id="65"/>
            <w:r w:rsidR="009D0528">
              <w:rPr>
                <w:rStyle w:val="Refdecomentario"/>
              </w:rPr>
              <w:commentReference w:id="65"/>
            </w:r>
          </w:p>
        </w:tc>
      </w:tr>
      <w:tr w:rsidR="007B5C26" w14:paraId="6455862E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A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B" w14:textId="21A4FC7D" w:rsidR="007B5C26" w:rsidRDefault="00506F01" w:rsidP="00787981">
            <w:pPr>
              <w:jc w:val="center"/>
            </w:pPr>
            <w:r>
              <w:t xml:space="preserve">Nombre </w:t>
            </w:r>
            <w:del w:id="68" w:author="Juan Felipe Aranguren Checa" w:date="2025-03-25T10:55:00Z">
              <w:r w:rsidDel="009B5DB5">
                <w:delText>entrada</w:delText>
              </w:r>
            </w:del>
            <w:ins w:id="69" w:author="Juan Felipe Aranguren Checa" w:date="2025-03-25T10:55:00Z">
              <w:r w:rsidR="009B5DB5">
                <w:t>salida</w:t>
              </w:r>
            </w:ins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C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D" w14:textId="16B47731" w:rsidR="007B5C26" w:rsidRDefault="00506F01" w:rsidP="00787981">
            <w:pPr>
              <w:jc w:val="center"/>
            </w:pPr>
            <w:del w:id="70" w:author="Juan Felipe Aranguren Checa" w:date="2025-03-25T10:55:00Z">
              <w:r w:rsidDel="009B5DB5">
                <w:delText>Condición de selección o repetición</w:delText>
              </w:r>
            </w:del>
            <w:ins w:id="71" w:author="Juan Felipe Aranguren Checa" w:date="2025-03-25T10:55:00Z">
              <w:r w:rsidR="009B5DB5">
                <w:t>Formato</w:t>
              </w:r>
            </w:ins>
          </w:p>
        </w:tc>
      </w:tr>
      <w:tr w:rsidR="007B5C26" w14:paraId="64558633" w14:textId="77777777">
        <w:trPr>
          <w:trHeight w:val="889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2F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0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1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2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FBC71E" w14:textId="77777777" w:rsidR="00AD3714" w:rsidRDefault="00AD3714" w:rsidP="00AD3714">
      <w:pPr>
        <w:pStyle w:val="Prrafodelista"/>
        <w:numPr>
          <w:ilvl w:val="0"/>
          <w:numId w:val="11"/>
        </w:num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634" w14:textId="7CABC6EF" w:rsidR="007B5C26" w:rsidRDefault="00AD3714" w:rsidP="00AD3714">
      <w:pPr>
        <w:pStyle w:val="Prrafodelista"/>
        <w:numPr>
          <w:ilvl w:val="0"/>
          <w:numId w:val="11"/>
        </w:numPr>
      </w:pPr>
      <w:commentRangeStart w:id="72"/>
      <w:r>
        <w:lastRenderedPageBreak/>
        <w:t>I</w:t>
      </w:r>
      <w:r w:rsidR="00506F01">
        <w:t>ntegración con el ecosistema educativo:</w:t>
      </w:r>
    </w:p>
    <w:p w14:paraId="64558635" w14:textId="77777777" w:rsidR="007B5C26" w:rsidRDefault="00506F01" w:rsidP="00787981">
      <w:pPr>
        <w:numPr>
          <w:ilvl w:val="0"/>
          <w:numId w:val="1"/>
        </w:numPr>
      </w:pPr>
      <w:r>
        <w:t xml:space="preserve">El sistema debe permitir su integración con plataformas educativas de la universidad </w:t>
      </w:r>
      <w:commentRangeEnd w:id="72"/>
      <w:r w:rsidR="00AD3714">
        <w:rPr>
          <w:rStyle w:val="Refdecomentario"/>
        </w:rPr>
        <w:commentReference w:id="72"/>
      </w:r>
      <w:r>
        <w:t>(como Moodle o Canvas) para la gestión de actividades y calificaciones.</w:t>
      </w:r>
    </w:p>
    <w:p w14:paraId="2A76406F" w14:textId="3874B982" w:rsidR="00AD3714" w:rsidRDefault="00506F01" w:rsidP="00787981">
      <w:p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tab/>
      </w:r>
    </w:p>
    <w:p w14:paraId="64558636" w14:textId="2A12B353" w:rsidR="007B5C26" w:rsidRDefault="00506F01" w:rsidP="00AD3714">
      <w:pPr>
        <w:pStyle w:val="Prrafodelista"/>
        <w:numPr>
          <w:ilvl w:val="0"/>
          <w:numId w:val="11"/>
        </w:numPr>
      </w:pPr>
      <w:commentRangeStart w:id="73"/>
      <w:r>
        <w:lastRenderedPageBreak/>
        <w:t>Módulo de evaluación de impacto:</w:t>
      </w:r>
    </w:p>
    <w:p w14:paraId="64558637" w14:textId="77777777" w:rsidR="007B5C26" w:rsidRDefault="00506F01" w:rsidP="00787981">
      <w:pPr>
        <w:numPr>
          <w:ilvl w:val="0"/>
          <w:numId w:val="5"/>
        </w:numPr>
      </w:pPr>
      <w:r>
        <w:t>El sistema debe recolectar métricas de desempeño antes y despu</w:t>
      </w:r>
      <w:r>
        <w:t>és del uso del tutor para evaluar su impacto en el aprendizaje.</w:t>
      </w:r>
    </w:p>
    <w:p w14:paraId="64558638" w14:textId="77777777" w:rsidR="007B5C26" w:rsidRDefault="007B5C26" w:rsidP="00787981"/>
    <w:tbl>
      <w:tblPr>
        <w:tblStyle w:val="a8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63B" w14:textId="77777777">
        <w:trPr>
          <w:trHeight w:val="58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9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A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Evaluación de impacto</w:t>
            </w:r>
          </w:p>
        </w:tc>
      </w:tr>
      <w:tr w:rsidR="007B5C26" w14:paraId="6455863E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C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D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evaluar la evolución del estudiante por medio de la resolución de sus debilidades a medida que va avanzando en el curso.</w:t>
            </w:r>
          </w:p>
        </w:tc>
      </w:tr>
      <w:tr w:rsidR="007B5C26" w14:paraId="64558643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F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0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1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2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648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44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5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6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7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64B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9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A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estudiante debe haber usado el chatbot y este debe haber evaluado sus debilidades. </w:t>
            </w:r>
          </w:p>
        </w:tc>
      </w:tr>
      <w:tr w:rsidR="007B5C26" w14:paraId="6455864E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C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D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despliega la lista de estudiantes con la clase con el histórico de sus debilidades y el momento en el que las superó</w:t>
            </w:r>
          </w:p>
        </w:tc>
      </w:tr>
      <w:tr w:rsidR="007B5C26" w14:paraId="64558653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4F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50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51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52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commentRangeEnd w:id="73"/>
      <w:tr w:rsidR="007B5C26" w14:paraId="64558658" w14:textId="77777777">
        <w:trPr>
          <w:trHeight w:val="889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54" w14:textId="77777777" w:rsidR="007B5C26" w:rsidRDefault="00A30A9E" w:rsidP="00787981">
            <w:r>
              <w:rPr>
                <w:rStyle w:val="Refdecomentario"/>
              </w:rPr>
              <w:commentReference w:id="73"/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55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56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57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659" w14:textId="77777777" w:rsidR="007B5C26" w:rsidRDefault="007B5C26" w:rsidP="00787981"/>
    <w:sectPr w:rsidR="007B5C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an Felipe Aranguren Checa" w:date="2025-03-25T10:37:00Z" w:initials="JFAC">
    <w:p w14:paraId="7B5D6EB0" w14:textId="6DB3E9DC" w:rsidR="00E32A1A" w:rsidRDefault="00E32A1A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Según lo que conversamos esto no iría, dado que accederemos a la BD de la U.</w:t>
      </w:r>
    </w:p>
  </w:comment>
  <w:comment w:id="1" w:author="Juan Felipe Aranguren Checa" w:date="2025-03-25T10:36:00Z" w:initials="JFAC">
    <w:p w14:paraId="6CE56E95" w14:textId="48157CB1" w:rsidR="00E32A1A" w:rsidRDefault="00E32A1A">
      <w:pPr>
        <w:pStyle w:val="Textocomentario"/>
      </w:pPr>
      <w:r>
        <w:rPr>
          <w:rStyle w:val="Refdecomentario"/>
        </w:rPr>
        <w:annotationRef/>
      </w:r>
      <w:r>
        <w:t>Recuerden separar cada entrada en una fila diferente</w:t>
      </w:r>
    </w:p>
  </w:comment>
  <w:comment w:id="6" w:author="Juan Felipe Aranguren Checa" w:date="2025-03-25T10:39:00Z" w:initials="JFAC">
    <w:p w14:paraId="14A60665" w14:textId="6373C8C3" w:rsidR="00B56CDC" w:rsidRDefault="00B56CDC">
      <w:pPr>
        <w:pStyle w:val="Textocomentario"/>
      </w:pPr>
      <w:r>
        <w:rPr>
          <w:rStyle w:val="Refdecomentario"/>
        </w:rPr>
        <w:annotationRef/>
      </w:r>
      <w:r>
        <w:t>Integraría este requerimiento al primero, la visual dependiendo del perfil sería la salida del login</w:t>
      </w:r>
    </w:p>
  </w:comment>
  <w:comment w:id="11" w:author="Juan Felipe Aranguren Checa" w:date="2025-03-25T10:40:00Z" w:initials="JFAC">
    <w:p w14:paraId="358F2209" w14:textId="267624C7" w:rsidR="00781A5A" w:rsidRDefault="00781A5A">
      <w:pPr>
        <w:pStyle w:val="Textocomentario"/>
      </w:pPr>
      <w:r>
        <w:rPr>
          <w:rStyle w:val="Refdecomentario"/>
        </w:rPr>
        <w:annotationRef/>
      </w:r>
      <w:r w:rsidR="00D413F9">
        <w:t>Este sería en realidad el requerimiento</w:t>
      </w:r>
    </w:p>
  </w:comment>
  <w:comment w:id="12" w:author="Juan Felipe Aranguren Checa" w:date="2025-03-25T10:40:00Z" w:initials="JFAC">
    <w:p w14:paraId="1D6DBF76" w14:textId="29FEA28F" w:rsidR="00D413F9" w:rsidRDefault="00D413F9">
      <w:pPr>
        <w:pStyle w:val="Textocomentario"/>
      </w:pPr>
      <w:r>
        <w:rPr>
          <w:rStyle w:val="Refdecomentario"/>
        </w:rPr>
        <w:annotationRef/>
      </w:r>
      <w:r>
        <w:t>No tendría entradas, solo salida</w:t>
      </w:r>
      <w:r w:rsidR="00AD4BB3">
        <w:t xml:space="preserve"> con el resumen de las conversaciones pasadas</w:t>
      </w:r>
    </w:p>
  </w:comment>
  <w:comment w:id="13" w:author="Juan Felipe Aranguren Checa" w:date="2025-03-25T10:42:00Z" w:initials="JFAC">
    <w:p w14:paraId="1800E375" w14:textId="344086BA" w:rsidR="00AD4BB3" w:rsidRDefault="00AD4BB3">
      <w:pPr>
        <w:pStyle w:val="Textocomentario"/>
      </w:pPr>
      <w:r>
        <w:rPr>
          <w:rStyle w:val="Refdecomentario"/>
        </w:rPr>
        <w:annotationRef/>
      </w:r>
      <w:r>
        <w:t>Consultar la base de datos y traer las conversaciones más recientes</w:t>
      </w:r>
    </w:p>
  </w:comment>
  <w:comment w:id="14" w:author="Juan Felipe Aranguren Checa" w:date="2025-03-25T10:41:00Z" w:initials="JFAC">
    <w:p w14:paraId="36F255C7" w14:textId="580A2381" w:rsidR="00AD4BB3" w:rsidRDefault="00AD4BB3">
      <w:pPr>
        <w:pStyle w:val="Textocomentario"/>
      </w:pPr>
      <w:r>
        <w:rPr>
          <w:rStyle w:val="Refdecomentario"/>
        </w:rPr>
        <w:annotationRef/>
      </w:r>
      <w:r>
        <w:t xml:space="preserve">No tendría postcondición </w:t>
      </w:r>
    </w:p>
  </w:comment>
  <w:comment w:id="19" w:author="Juan Felipe Aranguren Checa" w:date="2025-03-25T10:42:00Z" w:initials="JFAC">
    <w:p w14:paraId="2A7D684F" w14:textId="0FCCAE5D" w:rsidR="00AD4BB3" w:rsidRDefault="00AD4BB3">
      <w:pPr>
        <w:pStyle w:val="Textocomentario"/>
      </w:pPr>
      <w:r>
        <w:rPr>
          <w:rStyle w:val="Refdecomentario"/>
        </w:rPr>
        <w:annotationRef/>
      </w:r>
      <w:r>
        <w:t>Este sería en realidad el requerimiento</w:t>
      </w:r>
    </w:p>
  </w:comment>
  <w:comment w:id="20" w:author="Juan Felipe Aranguren Checa" w:date="2025-03-25T10:42:00Z" w:initials="JFAC">
    <w:p w14:paraId="3A49EEC4" w14:textId="1AECA70B" w:rsidR="00AD4BB3" w:rsidRDefault="00AD4BB3">
      <w:pPr>
        <w:pStyle w:val="Textocomentario"/>
      </w:pPr>
      <w:r>
        <w:rPr>
          <w:rStyle w:val="Refdecomentario"/>
        </w:rPr>
        <w:annotationRef/>
      </w:r>
      <w:r>
        <w:t>No tiene entradas</w:t>
      </w:r>
    </w:p>
  </w:comment>
  <w:comment w:id="21" w:author="Juan Felipe Aranguren Checa" w:date="2025-03-25T10:42:00Z" w:initials="JFAC">
    <w:p w14:paraId="2824501A" w14:textId="42480F86" w:rsidR="00AD4BB3" w:rsidRDefault="00AD4BB3">
      <w:pPr>
        <w:pStyle w:val="Textocomentario"/>
      </w:pPr>
      <w:r>
        <w:rPr>
          <w:rStyle w:val="Refdecomentario"/>
        </w:rPr>
        <w:annotationRef/>
      </w:r>
      <w:r>
        <w:t xml:space="preserve">Consultar la base de datos y </w:t>
      </w:r>
      <w:r w:rsidR="00E705DB">
        <w:t xml:space="preserve">traer información relevante al usuario, por </w:t>
      </w:r>
      <w:proofErr w:type="gramStart"/>
      <w:r w:rsidR="00E705DB">
        <w:t>ejemplo</w:t>
      </w:r>
      <w:proofErr w:type="gramEnd"/>
      <w:r w:rsidR="00E705DB">
        <w:t xml:space="preserve"> los cursos del docente.</w:t>
      </w:r>
    </w:p>
  </w:comment>
  <w:comment w:id="22" w:author="Juan Felipe Aranguren Checa" w:date="2025-03-25T10:42:00Z" w:initials="JFAC">
    <w:p w14:paraId="6D3A164C" w14:textId="6E2BB414" w:rsidR="00AD4BB3" w:rsidRDefault="00AD4BB3">
      <w:pPr>
        <w:pStyle w:val="Textocomentario"/>
      </w:pPr>
      <w:r>
        <w:rPr>
          <w:rStyle w:val="Refdecomentario"/>
        </w:rPr>
        <w:annotationRef/>
      </w:r>
      <w:r>
        <w:t>Esto en realidad es una salida</w:t>
      </w:r>
    </w:p>
  </w:comment>
  <w:comment w:id="27" w:author="Juan Felipe Aranguren Checa" w:date="2025-03-25T10:57:00Z" w:initials="JFAC">
    <w:p w14:paraId="0A01E7CB" w14:textId="7E90E742" w:rsidR="00506F01" w:rsidRDefault="00A30A9E">
      <w:pPr>
        <w:pStyle w:val="Textocomentario"/>
      </w:pPr>
      <w:r>
        <w:rPr>
          <w:rStyle w:val="Refdecomentario"/>
        </w:rPr>
        <w:annotationRef/>
      </w:r>
      <w:r>
        <w:t xml:space="preserve">Considero que los requerimientos 3, 4, 5 y 6 se pueden integrar en uno solo. </w:t>
      </w:r>
      <w:r w:rsidR="00506F01">
        <w:t xml:space="preserve">Nosotros no vamos a programar el modelo de </w:t>
      </w:r>
      <w:proofErr w:type="gramStart"/>
      <w:r w:rsidR="00506F01">
        <w:t>IA</w:t>
      </w:r>
      <w:proofErr w:type="gramEnd"/>
      <w:r w:rsidR="00506F01">
        <w:t xml:space="preserve"> sino que vamos a consumir lo que ya hace ChatGPT entonces no es necesario especificar cada funcionalidad por aparte.</w:t>
      </w:r>
    </w:p>
  </w:comment>
  <w:comment w:id="36" w:author="Juan Felipe Aranguren Checa" w:date="2025-03-25T10:44:00Z" w:initials="JFAC">
    <w:p w14:paraId="37799D12" w14:textId="2231A472" w:rsidR="00D10754" w:rsidRDefault="00D10754">
      <w:pPr>
        <w:pStyle w:val="Textocomentario"/>
      </w:pPr>
      <w:r>
        <w:rPr>
          <w:rStyle w:val="Refdecomentario"/>
        </w:rPr>
        <w:annotationRef/>
      </w:r>
      <w:r>
        <w:t xml:space="preserve">Como está escrito sería salida. En </w:t>
      </w:r>
      <w:r w:rsidR="00433838">
        <w:t>realidad,</w:t>
      </w:r>
      <w:r>
        <w:t xml:space="preserve"> la </w:t>
      </w:r>
      <w:r w:rsidR="00433838">
        <w:t>postcondición</w:t>
      </w:r>
      <w:r>
        <w:t xml:space="preserve"> debería ser </w:t>
      </w:r>
      <w:r w:rsidR="00787981">
        <w:t>el guardado de la interacción en la Base de Datos</w:t>
      </w:r>
    </w:p>
  </w:comment>
  <w:comment w:id="41" w:author="Juan Felipe Aranguren Checa" w:date="2025-03-25T10:51:00Z" w:initials="JFAC">
    <w:p w14:paraId="716C01E5" w14:textId="76904CAC" w:rsidR="00433838" w:rsidRDefault="00433838">
      <w:pPr>
        <w:pStyle w:val="Textocomentario"/>
      </w:pPr>
      <w:r>
        <w:rPr>
          <w:rStyle w:val="Refdecomentario"/>
        </w:rPr>
        <w:annotationRef/>
      </w:r>
      <w:r>
        <w:t>Esta salida no es clara, déjenla como “Mensaje de respuesta del chatbot”</w:t>
      </w:r>
    </w:p>
  </w:comment>
  <w:comment w:id="46" w:author="Juan Felipe Aranguren Checa" w:date="2025-03-25T10:50:00Z" w:initials="JFAC">
    <w:p w14:paraId="02CA00BE" w14:textId="6673B07A" w:rsidR="00433838" w:rsidRDefault="00433838">
      <w:pPr>
        <w:pStyle w:val="Textocomentario"/>
      </w:pPr>
      <w:r>
        <w:rPr>
          <w:rStyle w:val="Refdecomentario"/>
        </w:rPr>
        <w:annotationRef/>
      </w:r>
      <w:r>
        <w:t>Como está escrito sería salida. En realidad, la postcondición debería ser el guardado de la interacción en la Base de Datos</w:t>
      </w:r>
    </w:p>
  </w:comment>
  <w:comment w:id="51" w:author="Juan Felipe Aranguren Checa" w:date="2025-03-25T10:51:00Z" w:initials="JFAC">
    <w:p w14:paraId="7A4FDF38" w14:textId="7E8B8973" w:rsidR="00433838" w:rsidRDefault="00433838">
      <w:pPr>
        <w:pStyle w:val="Textocomentario"/>
      </w:pPr>
      <w:r>
        <w:rPr>
          <w:rStyle w:val="Refdecomentario"/>
        </w:rPr>
        <w:annotationRef/>
      </w:r>
      <w:r>
        <w:t>Esta salida no es clara, déjenla como “Mensaje de respuesta del chatbot”</w:t>
      </w:r>
    </w:p>
  </w:comment>
  <w:comment w:id="54" w:author="Juan Felipe Aranguren Checa" w:date="2025-03-25T10:52:00Z" w:initials="JFAC">
    <w:p w14:paraId="477FB4B9" w14:textId="14E06E15" w:rsidR="00AE6B9C" w:rsidRDefault="00AE6B9C">
      <w:pPr>
        <w:pStyle w:val="Textocomentario"/>
      </w:pPr>
      <w:r>
        <w:rPr>
          <w:rStyle w:val="Refdecomentario"/>
        </w:rPr>
        <w:annotationRef/>
      </w:r>
      <w:r>
        <w:t>Como está escrito sería salida. En realidad, la postcondición debería ser el guardado de la interacción en la Base de Datos</w:t>
      </w:r>
    </w:p>
  </w:comment>
  <w:comment w:id="59" w:author="Juan Felipe Aranguren Checa" w:date="2025-03-25T10:52:00Z" w:initials="JFAC">
    <w:p w14:paraId="79AE364B" w14:textId="7EF3CD43" w:rsidR="00AE6B9C" w:rsidRDefault="00AE6B9C">
      <w:pPr>
        <w:pStyle w:val="Textocomentario"/>
      </w:pPr>
      <w:r>
        <w:rPr>
          <w:rStyle w:val="Refdecomentario"/>
        </w:rPr>
        <w:annotationRef/>
      </w:r>
      <w:r>
        <w:t>Esta salida no es clara, déjenla como “Mensaje de respuesta del chatbot”</w:t>
      </w:r>
    </w:p>
  </w:comment>
  <w:comment w:id="60" w:author="Juan Felipe Aranguren Checa" w:date="2025-03-25T10:53:00Z" w:initials="JFAC">
    <w:p w14:paraId="78CB9607" w14:textId="77777777" w:rsidR="00954476" w:rsidRDefault="00954476">
      <w:pPr>
        <w:pStyle w:val="Textocomentario"/>
      </w:pPr>
      <w:r>
        <w:rPr>
          <w:rStyle w:val="Refdecomentario"/>
        </w:rPr>
        <w:annotationRef/>
      </w:r>
      <w:r>
        <w:t>Este requerimiento ya está incluido en los anteriores, no lo veo necesario.</w:t>
      </w:r>
    </w:p>
    <w:p w14:paraId="13A2BEB9" w14:textId="77777777" w:rsidR="00954476" w:rsidRDefault="00954476">
      <w:pPr>
        <w:pStyle w:val="Textocomentario"/>
      </w:pPr>
    </w:p>
    <w:p w14:paraId="72B36D0B" w14:textId="65E41EC4" w:rsidR="00954476" w:rsidRDefault="00954476">
      <w:pPr>
        <w:pStyle w:val="Textocomentario"/>
      </w:pPr>
      <w:r>
        <w:t>La tabla no coincide con el requerimiento.</w:t>
      </w:r>
    </w:p>
  </w:comment>
  <w:comment w:id="61" w:author="Juan Felipe Aranguren Checa" w:date="2025-03-25T10:56:00Z" w:initials="JFAC">
    <w:p w14:paraId="244D3EB6" w14:textId="2957F4F7" w:rsidR="009B5DB5" w:rsidRDefault="009B5DB5">
      <w:pPr>
        <w:pStyle w:val="Textocomentario"/>
      </w:pPr>
      <w:r>
        <w:rPr>
          <w:rStyle w:val="Refdecomentario"/>
        </w:rPr>
        <w:annotationRef/>
      </w:r>
      <w:r>
        <w:t>Falta incluir el tema de gráficas o indicadores</w:t>
      </w:r>
    </w:p>
  </w:comment>
  <w:comment w:id="62" w:author="Juan Felipe Aranguren Checa" w:date="2025-03-25T10:54:00Z" w:initials="JFAC">
    <w:p w14:paraId="0D28186F" w14:textId="098CD667" w:rsidR="009D0528" w:rsidRDefault="009D0528">
      <w:pPr>
        <w:pStyle w:val="Textocomentario"/>
      </w:pPr>
      <w:r>
        <w:rPr>
          <w:rStyle w:val="Refdecomentario"/>
        </w:rPr>
        <w:annotationRef/>
      </w:r>
      <w:r>
        <w:t xml:space="preserve">En </w:t>
      </w:r>
      <w:proofErr w:type="gramStart"/>
      <w:r>
        <w:t>realidad</w:t>
      </w:r>
      <w:proofErr w:type="gramEnd"/>
      <w:r>
        <w:t xml:space="preserve"> este requerimiento no tiene entradas</w:t>
      </w:r>
    </w:p>
  </w:comment>
  <w:comment w:id="65" w:author="Juan Felipe Aranguren Checa" w:date="2025-03-25T10:55:00Z" w:initials="JFAC">
    <w:p w14:paraId="26502148" w14:textId="38229BFC" w:rsidR="009D0528" w:rsidRDefault="009D0528">
      <w:pPr>
        <w:pStyle w:val="Textocomentario"/>
      </w:pPr>
      <w:r>
        <w:rPr>
          <w:rStyle w:val="Refdecomentario"/>
        </w:rPr>
        <w:annotationRef/>
      </w:r>
      <w:r>
        <w:t>Esto en realidad es una salida</w:t>
      </w:r>
    </w:p>
  </w:comment>
  <w:comment w:id="72" w:author="Juan Felipe Aranguren Checa" w:date="2025-03-25T10:49:00Z" w:initials="JFAC">
    <w:p w14:paraId="3B7F245C" w14:textId="574D9E69" w:rsidR="00AD3714" w:rsidRPr="00AD3714" w:rsidRDefault="00AD3714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r>
        <w:t>Este me suena más a un requerimiento no funcional. Lo quitaría de la lista</w:t>
      </w:r>
    </w:p>
  </w:comment>
  <w:comment w:id="73" w:author="Juan Felipe Aranguren Checa" w:date="2025-03-25T10:56:00Z" w:initials="JFAC">
    <w:p w14:paraId="04D7400D" w14:textId="26F2DEB7" w:rsidR="00A30A9E" w:rsidRDefault="00A30A9E">
      <w:pPr>
        <w:pStyle w:val="Textocomentario"/>
      </w:pPr>
      <w:r>
        <w:rPr>
          <w:rStyle w:val="Refdecomentario"/>
        </w:rPr>
        <w:annotationRef/>
      </w:r>
      <w:r>
        <w:t>Este requerimiento se puede integrar al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5D6EB0" w15:done="0"/>
  <w15:commentEx w15:paraId="6CE56E95" w15:done="0"/>
  <w15:commentEx w15:paraId="14A60665" w15:done="0"/>
  <w15:commentEx w15:paraId="358F2209" w15:done="0"/>
  <w15:commentEx w15:paraId="1D6DBF76" w15:done="0"/>
  <w15:commentEx w15:paraId="1800E375" w15:done="0"/>
  <w15:commentEx w15:paraId="36F255C7" w15:done="0"/>
  <w15:commentEx w15:paraId="2A7D684F" w15:done="0"/>
  <w15:commentEx w15:paraId="3A49EEC4" w15:done="0"/>
  <w15:commentEx w15:paraId="2824501A" w15:done="0"/>
  <w15:commentEx w15:paraId="6D3A164C" w15:done="0"/>
  <w15:commentEx w15:paraId="0A01E7CB" w15:done="0"/>
  <w15:commentEx w15:paraId="37799D12" w15:done="0"/>
  <w15:commentEx w15:paraId="716C01E5" w15:done="0"/>
  <w15:commentEx w15:paraId="02CA00BE" w15:done="0"/>
  <w15:commentEx w15:paraId="7A4FDF38" w15:done="0"/>
  <w15:commentEx w15:paraId="477FB4B9" w15:done="0"/>
  <w15:commentEx w15:paraId="79AE364B" w15:done="0"/>
  <w15:commentEx w15:paraId="72B36D0B" w15:done="0"/>
  <w15:commentEx w15:paraId="244D3EB6" w15:done="0"/>
  <w15:commentEx w15:paraId="0D28186F" w15:done="0"/>
  <w15:commentEx w15:paraId="26502148" w15:done="0"/>
  <w15:commentEx w15:paraId="3B7F245C" w15:done="0"/>
  <w15:commentEx w15:paraId="04D740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8D05D6" w16cex:dateUtc="2025-03-25T15:37:00Z"/>
  <w16cex:commentExtensible w16cex:durableId="2B8D05BD" w16cex:dateUtc="2025-03-25T15:36:00Z"/>
  <w16cex:commentExtensible w16cex:durableId="2B8D0655" w16cex:dateUtc="2025-03-25T15:39:00Z"/>
  <w16cex:commentExtensible w16cex:durableId="2B8D0692" w16cex:dateUtc="2025-03-25T15:40:00Z"/>
  <w16cex:commentExtensible w16cex:durableId="2B8D06B8" w16cex:dateUtc="2025-03-25T15:40:00Z"/>
  <w16cex:commentExtensible w16cex:durableId="2B8D06F8" w16cex:dateUtc="2025-03-25T15:42:00Z"/>
  <w16cex:commentExtensible w16cex:durableId="2B8D06E7" w16cex:dateUtc="2025-03-25T15:41:00Z"/>
  <w16cex:commentExtensible w16cex:durableId="2B8D0715" w16cex:dateUtc="2025-03-25T15:42:00Z"/>
  <w16cex:commentExtensible w16cex:durableId="2B8D0725" w16cex:dateUtc="2025-03-25T15:42:00Z"/>
  <w16cex:commentExtensible w16cex:durableId="2B8D0727" w16cex:dateUtc="2025-03-25T15:42:00Z"/>
  <w16cex:commentExtensible w16cex:durableId="2B8D072A" w16cex:dateUtc="2025-03-25T15:42:00Z"/>
  <w16cex:commentExtensible w16cex:durableId="2B8D0A86" w16cex:dateUtc="2025-03-25T15:57:00Z"/>
  <w16cex:commentExtensible w16cex:durableId="2B8D07A4" w16cex:dateUtc="2025-03-25T15:44:00Z"/>
  <w16cex:commentExtensible w16cex:durableId="2B8D0927" w16cex:dateUtc="2025-03-25T15:51:00Z"/>
  <w16cex:commentExtensible w16cex:durableId="2B8D090E" w16cex:dateUtc="2025-03-25T15:50:00Z"/>
  <w16cex:commentExtensible w16cex:durableId="2B8D094A" w16cex:dateUtc="2025-03-25T15:51:00Z"/>
  <w16cex:commentExtensible w16cex:durableId="2B8D096E" w16cex:dateUtc="2025-03-25T15:52:00Z"/>
  <w16cex:commentExtensible w16cex:durableId="2B8D097D" w16cex:dateUtc="2025-03-25T15:52:00Z"/>
  <w16cex:commentExtensible w16cex:durableId="2B8D09BF" w16cex:dateUtc="2025-03-25T15:53:00Z"/>
  <w16cex:commentExtensible w16cex:durableId="2B8D0A43" w16cex:dateUtc="2025-03-25T15:56:00Z"/>
  <w16cex:commentExtensible w16cex:durableId="2B8D09FD" w16cex:dateUtc="2025-03-25T15:54:00Z"/>
  <w16cex:commentExtensible w16cex:durableId="2B8D0A2B" w16cex:dateUtc="2025-03-25T15:55:00Z"/>
  <w16cex:commentExtensible w16cex:durableId="2B8D08B9" w16cex:dateUtc="2025-03-25T15:49:00Z"/>
  <w16cex:commentExtensible w16cex:durableId="2B8D0A6D" w16cex:dateUtc="2025-03-25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5D6EB0" w16cid:durableId="2B8D05D6"/>
  <w16cid:commentId w16cid:paraId="6CE56E95" w16cid:durableId="2B8D05BD"/>
  <w16cid:commentId w16cid:paraId="14A60665" w16cid:durableId="2B8D0655"/>
  <w16cid:commentId w16cid:paraId="358F2209" w16cid:durableId="2B8D0692"/>
  <w16cid:commentId w16cid:paraId="1D6DBF76" w16cid:durableId="2B8D06B8"/>
  <w16cid:commentId w16cid:paraId="1800E375" w16cid:durableId="2B8D06F8"/>
  <w16cid:commentId w16cid:paraId="36F255C7" w16cid:durableId="2B8D06E7"/>
  <w16cid:commentId w16cid:paraId="2A7D684F" w16cid:durableId="2B8D0715"/>
  <w16cid:commentId w16cid:paraId="3A49EEC4" w16cid:durableId="2B8D0725"/>
  <w16cid:commentId w16cid:paraId="2824501A" w16cid:durableId="2B8D0727"/>
  <w16cid:commentId w16cid:paraId="6D3A164C" w16cid:durableId="2B8D072A"/>
  <w16cid:commentId w16cid:paraId="0A01E7CB" w16cid:durableId="2B8D0A86"/>
  <w16cid:commentId w16cid:paraId="37799D12" w16cid:durableId="2B8D07A4"/>
  <w16cid:commentId w16cid:paraId="716C01E5" w16cid:durableId="2B8D0927"/>
  <w16cid:commentId w16cid:paraId="02CA00BE" w16cid:durableId="2B8D090E"/>
  <w16cid:commentId w16cid:paraId="7A4FDF38" w16cid:durableId="2B8D094A"/>
  <w16cid:commentId w16cid:paraId="477FB4B9" w16cid:durableId="2B8D096E"/>
  <w16cid:commentId w16cid:paraId="79AE364B" w16cid:durableId="2B8D097D"/>
  <w16cid:commentId w16cid:paraId="72B36D0B" w16cid:durableId="2B8D09BF"/>
  <w16cid:commentId w16cid:paraId="244D3EB6" w16cid:durableId="2B8D0A43"/>
  <w16cid:commentId w16cid:paraId="0D28186F" w16cid:durableId="2B8D09FD"/>
  <w16cid:commentId w16cid:paraId="26502148" w16cid:durableId="2B8D0A2B"/>
  <w16cid:commentId w16cid:paraId="3B7F245C" w16cid:durableId="2B8D08B9"/>
  <w16cid:commentId w16cid:paraId="04D7400D" w16cid:durableId="2B8D0A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B92E" w14:textId="77777777" w:rsidR="00787981" w:rsidRDefault="00787981" w:rsidP="00787981">
      <w:pPr>
        <w:spacing w:line="240" w:lineRule="auto"/>
      </w:pPr>
      <w:r>
        <w:separator/>
      </w:r>
    </w:p>
  </w:endnote>
  <w:endnote w:type="continuationSeparator" w:id="0">
    <w:p w14:paraId="4133AFC3" w14:textId="77777777" w:rsidR="00787981" w:rsidRDefault="00787981" w:rsidP="00787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5DADC" w14:textId="77777777" w:rsidR="00787981" w:rsidRDefault="00787981" w:rsidP="00787981">
      <w:pPr>
        <w:spacing w:line="240" w:lineRule="auto"/>
      </w:pPr>
      <w:r>
        <w:separator/>
      </w:r>
    </w:p>
  </w:footnote>
  <w:footnote w:type="continuationSeparator" w:id="0">
    <w:p w14:paraId="1437046C" w14:textId="77777777" w:rsidR="00787981" w:rsidRDefault="00787981" w:rsidP="00787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6D8"/>
    <w:multiLevelType w:val="multilevel"/>
    <w:tmpl w:val="9432C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94946"/>
    <w:multiLevelType w:val="multilevel"/>
    <w:tmpl w:val="72F20D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5C05F1"/>
    <w:multiLevelType w:val="multilevel"/>
    <w:tmpl w:val="4D16B6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AE190A"/>
    <w:multiLevelType w:val="multilevel"/>
    <w:tmpl w:val="899A3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5F4BA2"/>
    <w:multiLevelType w:val="multilevel"/>
    <w:tmpl w:val="9E70B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D46E8E"/>
    <w:multiLevelType w:val="multilevel"/>
    <w:tmpl w:val="15DAC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B667A5"/>
    <w:multiLevelType w:val="multilevel"/>
    <w:tmpl w:val="CEAAD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DA4B9B"/>
    <w:multiLevelType w:val="hybridMultilevel"/>
    <w:tmpl w:val="3DB6E3DE"/>
    <w:lvl w:ilvl="0" w:tplc="88A4A6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C95396"/>
    <w:multiLevelType w:val="hybridMultilevel"/>
    <w:tmpl w:val="E52A1B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A4DF5"/>
    <w:multiLevelType w:val="multilevel"/>
    <w:tmpl w:val="E8A220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01207B"/>
    <w:multiLevelType w:val="multilevel"/>
    <w:tmpl w:val="7840A1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 Felipe Aranguren Checa">
    <w15:presenceInfo w15:providerId="AD" w15:userId="S::1085297617@icesi.edu.co::2290aa4d-1cdd-43fc-b740-def32f6a5c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C26"/>
    <w:rsid w:val="00433838"/>
    <w:rsid w:val="00506F01"/>
    <w:rsid w:val="00573994"/>
    <w:rsid w:val="00667C37"/>
    <w:rsid w:val="00781A5A"/>
    <w:rsid w:val="00787981"/>
    <w:rsid w:val="007B5C26"/>
    <w:rsid w:val="00954476"/>
    <w:rsid w:val="0098200C"/>
    <w:rsid w:val="009B5DB5"/>
    <w:rsid w:val="009D0528"/>
    <w:rsid w:val="00A30A9E"/>
    <w:rsid w:val="00AD3714"/>
    <w:rsid w:val="00AD4BB3"/>
    <w:rsid w:val="00AE6B9C"/>
    <w:rsid w:val="00B56CDC"/>
    <w:rsid w:val="00D10754"/>
    <w:rsid w:val="00D413F9"/>
    <w:rsid w:val="00E127B6"/>
    <w:rsid w:val="00E32A1A"/>
    <w:rsid w:val="00E7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84D1"/>
  <w15:docId w15:val="{E875B1FA-3C51-4E8F-898E-0D7D11B1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2A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2A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2A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2A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2A1A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8798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981"/>
  </w:style>
  <w:style w:type="paragraph" w:styleId="Piedepgina">
    <w:name w:val="footer"/>
    <w:basedOn w:val="Normal"/>
    <w:link w:val="PiedepginaCar"/>
    <w:uiPriority w:val="99"/>
    <w:unhideWhenUsed/>
    <w:rsid w:val="0078798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981"/>
  </w:style>
  <w:style w:type="paragraph" w:styleId="Prrafodelista">
    <w:name w:val="List Paragraph"/>
    <w:basedOn w:val="Normal"/>
    <w:uiPriority w:val="34"/>
    <w:qFormat/>
    <w:rsid w:val="00AD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0AFCD-8911-4525-BCA8-97CB2853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1528</Words>
  <Characters>8405</Characters>
  <Application>Microsoft Office Word</Application>
  <DocSecurity>0</DocSecurity>
  <Lines>70</Lines>
  <Paragraphs>19</Paragraphs>
  <ScaleCrop>false</ScaleCrop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Felipe Aranguren Checa</cp:lastModifiedBy>
  <cp:revision>21</cp:revision>
  <dcterms:created xsi:type="dcterms:W3CDTF">2025-03-25T15:36:00Z</dcterms:created>
  <dcterms:modified xsi:type="dcterms:W3CDTF">2025-03-25T15:58:00Z</dcterms:modified>
</cp:coreProperties>
</file>